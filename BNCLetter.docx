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68E263" w14:textId="1E7DF7AD" w:rsidR="00962277" w:rsidRPr="00962277" w:rsidRDefault="008A0A1D" w:rsidP="008A0A1D">
      <w:pPr>
        <w:pStyle w:val="LO-normal"/>
        <w:jc w:val="center"/>
        <w:rPr>
          <w:sz w:val="32"/>
          <w:szCs w:val="32"/>
        </w:rPr>
      </w:pPr>
      <w:r>
        <w:rPr>
          <w:sz w:val="32"/>
          <w:szCs w:val="32"/>
        </w:rPr>
        <w:t xml:space="preserve">Response: </w:t>
      </w:r>
      <w:r w:rsidRPr="008A0A1D">
        <w:rPr>
          <w:sz w:val="32"/>
          <w:szCs w:val="32"/>
        </w:rPr>
        <w:t>Computational analysis of cell-to-cell hetero</w:t>
      </w:r>
      <w:r w:rsidR="0070162F">
        <w:rPr>
          <w:sz w:val="32"/>
          <w:szCs w:val="32"/>
        </w:rPr>
        <w:t>geneity in single-cell RNA</w:t>
      </w:r>
      <w:r w:rsidRPr="008A0A1D">
        <w:rPr>
          <w:sz w:val="32"/>
          <w:szCs w:val="32"/>
        </w:rPr>
        <w:t xml:space="preserve">-sequencing data reveals hidden subpopulations of cells </w:t>
      </w:r>
    </w:p>
    <w:p w14:paraId="45EBAFB1" w14:textId="29E5E7E5" w:rsidR="00A43EFA" w:rsidRDefault="00962277" w:rsidP="00962277">
      <w:pPr>
        <w:pStyle w:val="LO-normal"/>
        <w:jc w:val="center"/>
      </w:pPr>
      <w:r>
        <w:t xml:space="preserve">Andrew </w:t>
      </w:r>
      <w:proofErr w:type="spellStart"/>
      <w:r>
        <w:t>McDavid</w:t>
      </w:r>
      <w:proofErr w:type="spellEnd"/>
      <w:r>
        <w:t xml:space="preserve">, Greg Finak and Raphael </w:t>
      </w:r>
      <w:proofErr w:type="spellStart"/>
      <w:r>
        <w:t>Gottardo</w:t>
      </w:r>
      <w:proofErr w:type="spellEnd"/>
    </w:p>
    <w:p w14:paraId="7DC00545" w14:textId="77777777" w:rsidR="00A43EFA" w:rsidRDefault="00A43EFA" w:rsidP="004476C4">
      <w:pPr>
        <w:pStyle w:val="LO-normal"/>
      </w:pPr>
    </w:p>
    <w:p w14:paraId="06A43D60" w14:textId="18901A41" w:rsidR="004476C4" w:rsidRDefault="004476C4" w:rsidP="004476C4">
      <w:pPr>
        <w:pStyle w:val="LO-normal"/>
      </w:pPr>
      <w:r>
        <w:t xml:space="preserve">We read </w:t>
      </w:r>
      <w:proofErr w:type="spellStart"/>
      <w:r>
        <w:t>Buettner</w:t>
      </w:r>
      <w:proofErr w:type="spellEnd"/>
      <w:r>
        <w:t xml:space="preserve">, </w:t>
      </w:r>
      <w:proofErr w:type="spellStart"/>
      <w:r>
        <w:t>Natarajan</w:t>
      </w:r>
      <w:proofErr w:type="spellEnd"/>
      <w:r>
        <w:t xml:space="preserve"> and coauthors’ (BNC) recent paper</w:t>
      </w:r>
      <w:r w:rsidR="00301871">
        <w:fldChar w:fldCharType="begin"/>
      </w:r>
      <w:r w:rsidR="003E5342">
        <w:instrText xml:space="preserve"> ADDIN PAPERS2_CITATIONS &lt;citation&gt;&lt;uuid&gt;F7C96690-356F-4138-A077-A8220719D112&lt;/uuid&gt;&lt;priority&gt;0&lt;/priority&gt;&lt;publications&gt;&lt;publication&gt;&lt;uuid&gt;DC3A5B0E-8097-4890-9854-5FF2223C3181&lt;/uuid&gt;&lt;volume&gt;33&lt;/volume&gt;&lt;accepted_date&gt;99201411051200000000222000&lt;/accepted_date&gt;&lt;doi&gt;10.1038/nbt.3102&lt;/doi&gt;&lt;startpage&gt;155&lt;/startpage&gt;&lt;publication_date&gt;99201502001200000000220000&lt;/publication_date&gt;&lt;url&gt;http://www.nature.com/doifinder/10.1038/nbt.3102&lt;/url&gt;&lt;type&gt;400&lt;/type&gt;&lt;title&gt;Computational analysis of cell-to-cell heterogeneity in single-cell RNA-sequencing data reveals hidden subpopulations of cells.&lt;/title&gt;&lt;submission_date&gt;99201401261200000000222000&lt;/submission_date&gt;&lt;number&gt;2&lt;/number&gt;&lt;institution&gt;1] Helmholtz Zentrum München-German Research Center for Environmental Health, Institute of Computational Biology, Neuherberg, Germany. [2] European Molecular Biology Laboratory, European Bioinformatics Institute, Wellcome Trust Genome Campus, Hinxton, Cambridge, UK.&lt;/institution&gt;&lt;subtype&gt;400&lt;/subtype&gt;&lt;endpage&gt;160&lt;/endpage&gt;&lt;bundle&gt;&lt;publication&gt;&lt;publisher&gt;Nature Publishing Group&lt;/publisher&gt;&lt;title&gt;Nature Biotechnology&lt;/title&gt;&lt;type&gt;-100&lt;/type&gt;&lt;subtype&gt;-100&lt;/subtype&gt;&lt;uuid&gt;3E084339-9D76-4FC0-9551-C1880605E2CC&lt;/uuid&gt;&lt;/publication&gt;&lt;/bundle&gt;&lt;authors&gt;&lt;author&gt;&lt;firstName&gt;Florian&lt;/firstName&gt;&lt;lastName&gt;Buettner&lt;/lastName&gt;&lt;/author&gt;&lt;author&gt;&lt;firstName&gt;Kedar&lt;/firstName&gt;&lt;middleNames&gt;N&lt;/middleNames&gt;&lt;lastName&gt;Natarajan&lt;/lastName&gt;&lt;/author&gt;&lt;author&gt;&lt;firstName&gt;F&lt;/firstName&gt;&lt;middleNames&gt;Paolo&lt;/middleNames&gt;&lt;lastName&gt;Casale&lt;/lastName&gt;&lt;/author&gt;&lt;author&gt;&lt;firstName&gt;Valentina&lt;/firstName&gt;&lt;lastName&gt;Proserpio&lt;/lastName&gt;&lt;/author&gt;&lt;author&gt;&lt;firstName&gt;Antonio&lt;/firstName&gt;&lt;lastName&gt;Scialdone&lt;/lastName&gt;&lt;/author&gt;&lt;author&gt;&lt;firstName&gt;Fabian&lt;/firstName&gt;&lt;middleNames&gt;J&lt;/middleNames&gt;&lt;lastName&gt;Theis&lt;/lastName&gt;&lt;/author&gt;&lt;author&gt;&lt;firstName&gt;Sarah&lt;/firstName&gt;&lt;middleNames&gt;A&lt;/middleNames&gt;&lt;lastName&gt;Teichmann&lt;/lastName&gt;&lt;/author&gt;&lt;author&gt;&lt;firstName&gt;John&lt;/firstName&gt;&lt;middleNames&gt;C&lt;/middleNames&gt;&lt;lastName&gt;Marioni&lt;/lastName&gt;&lt;/author&gt;&lt;author&gt;&lt;firstName&gt;Oliver&lt;/firstName&gt;&lt;lastName&gt;Stegle&lt;/lastName&gt;&lt;/author&gt;&lt;/authors&gt;&lt;/publication&gt;&lt;/publications&gt;&lt;cites&gt;&lt;/cites&gt;&lt;/citation&gt;</w:instrText>
      </w:r>
      <w:r w:rsidR="00301871">
        <w:fldChar w:fldCharType="separate"/>
      </w:r>
      <w:r w:rsidR="003E5342">
        <w:rPr>
          <w:szCs w:val="22"/>
          <w:vertAlign w:val="superscript"/>
        </w:rPr>
        <w:t>1</w:t>
      </w:r>
      <w:r w:rsidR="00301871">
        <w:fldChar w:fldCharType="end"/>
      </w:r>
      <w:r w:rsidR="00725D6E">
        <w:t xml:space="preserve"> with interest</w:t>
      </w:r>
      <w:r>
        <w:t xml:space="preserve"> </w:t>
      </w:r>
      <w:r w:rsidR="00725D6E">
        <w:t>since</w:t>
      </w:r>
      <w:r>
        <w:t xml:space="preserve"> we have also recently studied this questio</w:t>
      </w:r>
      <w:r w:rsidR="00301871">
        <w:t>n</w:t>
      </w:r>
      <w:r w:rsidR="00301871">
        <w:fldChar w:fldCharType="begin"/>
      </w:r>
      <w:r w:rsidR="003E5342">
        <w:instrText xml:space="preserve"> ADDIN PAPERS2_CITATIONS &lt;citation&gt;&lt;uuid&gt;8297A40E-469E-460A-8F6D-0D91818B08EC&lt;/uuid&gt;&lt;priority&gt;0&lt;/priority&gt;&lt;publications&gt;&lt;publication&gt;&lt;uuid&gt;EFA74CD8-18B7-4C5D-9B25-286ECF8ED41C&lt;/uuid&gt;&lt;volume&gt;10&lt;/volume&gt;&lt;accepted_date&gt;99201405141200000000222000&lt;/accepted_date&gt;&lt;doi&gt;10.1371/journal.pcbi.1003696&lt;/doi&gt;&lt;startpage&gt;e1003696&lt;/startpage&gt;&lt;publication_date&gt;99201407171200000000222000&lt;/publication_date&gt;&lt;url&gt;http://dx.plos.org/10.1371/journal.pcbi.1003696&lt;/url&gt;&lt;citekey&gt;McDavid:2014iu&lt;/citekey&gt;&lt;type&gt;400&lt;/type&gt;&lt;title&gt;Modeling Bi-modality Improves Characterization of Cell Cycle on Gene Expression in Single Cells&lt;/title&gt;&lt;publisher&gt;Public Library of Science&lt;/publisher&gt;&lt;submission_date&gt;99201401291200000000222000&lt;/submission_date&gt;&lt;number&gt;7&lt;/number&gt;&lt;institution&gt;Department of Statistics, University of Washington, Seattle, Washington, United States of America; Vaccine and Infectious Disease Division, Fred Hutchinson Cancer Research Center, Seattle, Washington, United States of America.&lt;/institution&gt;&lt;subtype&gt;400&lt;/subtype&gt;&lt;bundle&gt;&lt;publication&gt;&lt;publisher&gt;Public Library of Science&lt;/publisher&gt;&lt;title&gt;PLoS computational biology&lt;/title&gt;&lt;type&gt;-100&lt;/type&gt;&lt;subtype&gt;-100&lt;/subtype&gt;&lt;uuid&gt;595CE87F-AA4A-42D6-B3FA-7541CC1C92B1&lt;/uuid&gt;&lt;/publication&gt;&lt;/bundle&gt;&lt;authors&gt;&lt;author&gt;&lt;firstName&gt;Andrew&lt;/firstName&gt;&lt;lastName&gt;McDavid&lt;/lastName&gt;&lt;/author&gt;&lt;author&gt;&lt;firstName&gt;Lucas&lt;/firstName&gt;&lt;lastName&gt;Dennis&lt;/lastName&gt;&lt;/author&gt;&lt;author&gt;&lt;firstName&gt;Patrick&lt;/firstName&gt;&lt;lastName&gt;Danaher&lt;/lastName&gt;&lt;/author&gt;&lt;author&gt;&lt;firstName&gt;Greg&lt;/firstName&gt;&lt;lastName&gt;Finak&lt;/lastName&gt;&lt;/author&gt;&lt;author&gt;&lt;firstName&gt;Michael&lt;/firstName&gt;&lt;lastName&gt;Krouse&lt;/lastName&gt;&lt;/author&gt;&lt;author&gt;&lt;firstName&gt;Alice&lt;/firstName&gt;&lt;lastName&gt;Wang&lt;/lastName&gt;&lt;/author&gt;&lt;author&gt;&lt;firstName&gt;Philippa&lt;/firstName&gt;&lt;lastName&gt;Webster&lt;/lastName&gt;&lt;/author&gt;&lt;author&gt;&lt;firstName&gt;Joseph&lt;/firstName&gt;&lt;lastName&gt;Beechem&lt;/lastName&gt;&lt;/author&gt;&lt;author&gt;&lt;firstName&gt;Raphaël&lt;/firstName&gt;&lt;lastName&gt;Gottardo&lt;/lastName&gt;&lt;/author&gt;&lt;/authors&gt;&lt;editors&gt;&lt;author&gt;&lt;firstName&gt;Sheng&lt;/firstName&gt;&lt;lastName&gt;Zhong&lt;/lastName&gt;&lt;/author&gt;&lt;/editors&gt;&lt;/publication&gt;&lt;/publications&gt;&lt;cites&gt;&lt;/cites&gt;&lt;/citation&gt;</w:instrText>
      </w:r>
      <w:r w:rsidR="00301871">
        <w:fldChar w:fldCharType="separate"/>
      </w:r>
      <w:r w:rsidR="003E5342">
        <w:rPr>
          <w:szCs w:val="22"/>
          <w:vertAlign w:val="superscript"/>
        </w:rPr>
        <w:t>2</w:t>
      </w:r>
      <w:r w:rsidR="00301871">
        <w:fldChar w:fldCharType="end"/>
      </w:r>
      <w:r>
        <w:t xml:space="preserve">.  </w:t>
      </w:r>
      <w:bookmarkStart w:id="0" w:name="_GoBack"/>
      <w:r>
        <w:t xml:space="preserve">We profiled gene expression in 930 cells targeting canonical cell cycle genes (“ranked” genes) and genes without known cell-cycle annotation </w:t>
      </w:r>
      <w:bookmarkEnd w:id="0"/>
      <w:r>
        <w:t xml:space="preserve">(“unranked” genes) across three cell lines. </w:t>
      </w:r>
      <w:r w:rsidR="008A0A1D">
        <w:t>In our data, w</w:t>
      </w:r>
      <w:r>
        <w:t>e estimated cell cycle to explain 17% of the generalized linear model deviance (analogous to ANOVA R</w:t>
      </w:r>
      <w:r w:rsidR="00023B75" w:rsidRPr="00023B75">
        <w:rPr>
          <w:vertAlign w:val="superscript"/>
        </w:rPr>
        <w:t>2</w:t>
      </w:r>
      <w:r>
        <w:t xml:space="preserve">) in the typical ranked gene, and 5% in the typical unranked gene. We concluded that cell cycle </w:t>
      </w:r>
      <w:r w:rsidR="00725D6E">
        <w:t>did</w:t>
      </w:r>
      <w:r>
        <w:t xml:space="preserve"> not </w:t>
      </w:r>
      <w:r w:rsidR="00725D6E">
        <w:t>introduce</w:t>
      </w:r>
      <w:r>
        <w:t xml:space="preserve"> substantial variability in single cell gene expression </w:t>
      </w:r>
      <w:r w:rsidR="008C7A03">
        <w:t xml:space="preserve">in </w:t>
      </w:r>
      <w:proofErr w:type="spellStart"/>
      <w:r w:rsidR="008C7A03">
        <w:t>transcriptomic</w:t>
      </w:r>
      <w:proofErr w:type="spellEnd"/>
      <w:r w:rsidR="008C7A03">
        <w:t xml:space="preserve"> studies</w:t>
      </w:r>
      <w:r w:rsidR="008A0A1D">
        <w:t>.</w:t>
      </w:r>
      <w:r>
        <w:t xml:space="preserve"> We were initially puzzled by the lack of concordance </w:t>
      </w:r>
      <w:r w:rsidR="008C7A03">
        <w:t>with</w:t>
      </w:r>
      <w:r>
        <w:t xml:space="preserve"> </w:t>
      </w:r>
      <w:r w:rsidR="008C7A03">
        <w:t xml:space="preserve">BNC’s findings </w:t>
      </w:r>
      <w:r>
        <w:t>and hope that this letter might</w:t>
      </w:r>
      <w:r w:rsidR="008C7A03">
        <w:t xml:space="preserve"> </w:t>
      </w:r>
      <w:r w:rsidR="00A37622">
        <w:t>address these</w:t>
      </w:r>
      <w:r w:rsidR="008C7A03">
        <w:t xml:space="preserve"> discrepancies.</w:t>
      </w:r>
    </w:p>
    <w:p w14:paraId="65D34318" w14:textId="77777777" w:rsidR="004476C4" w:rsidRDefault="004476C4" w:rsidP="004476C4">
      <w:pPr>
        <w:pStyle w:val="LO-normal"/>
      </w:pPr>
    </w:p>
    <w:p w14:paraId="74C1EAE6" w14:textId="53EBD1C3" w:rsidR="004476C4" w:rsidRDefault="004476C4" w:rsidP="004476C4">
      <w:pPr>
        <w:pStyle w:val="LO-normal"/>
      </w:pPr>
      <w:r>
        <w:t>First, we explored BNC’s claim that “cell cycle explains substantial proportions of the variability.” BNC’s gold-standard estimates of cel</w:t>
      </w:r>
      <w:r w:rsidR="005100FD">
        <w:t>l cycle-induced variability (R</w:t>
      </w:r>
      <w:r w:rsidR="005100FD" w:rsidRPr="005100FD">
        <w:rPr>
          <w:vertAlign w:val="superscript"/>
        </w:rPr>
        <w:t>2</w:t>
      </w:r>
      <w:r>
        <w:t xml:space="preserve"> from one-way ANOVA on cell cycle using log expression, </w:t>
      </w:r>
      <w:r w:rsidR="00764A52">
        <w:t>shown in</w:t>
      </w:r>
      <w:r>
        <w:t xml:space="preserve"> supplemental figure 4b/4d), broadly agree with our </w:t>
      </w:r>
      <w:r w:rsidR="00AC65C0">
        <w:t>previous observations</w:t>
      </w:r>
      <w:r w:rsidR="00AC65C0">
        <w:fldChar w:fldCharType="begin"/>
      </w:r>
      <w:r w:rsidR="00AC65C0">
        <w:instrText xml:space="preserve"> ADDIN PAPERS2_CITATIONS &lt;citation&gt;&lt;uuid&gt;ECC3B957-01D3-4189-9DAB-2671B91EF728&lt;/uuid&gt;&lt;priority&gt;0&lt;/priority&gt;&lt;publications&gt;&lt;publication&gt;&lt;uuid&gt;EFA74CD8-18B7-4C5D-9B25-286ECF8ED41C&lt;/uuid&gt;&lt;volume&gt;10&lt;/volume&gt;&lt;accepted_date&gt;99201405141200000000222000&lt;/accepted_date&gt;&lt;doi&gt;10.1371/journal.pcbi.1003696&lt;/doi&gt;&lt;startpage&gt;e1003696&lt;/startpage&gt;&lt;publication_date&gt;99201407171200000000222000&lt;/publication_date&gt;&lt;url&gt;http://dx.plos.org/10.1371/journal.pcbi.1003696&lt;/url&gt;&lt;citekey&gt;McDavid:2014iu&lt;/citekey&gt;&lt;type&gt;400&lt;/type&gt;&lt;title&gt;Modeling Bi-modality Improves Characterization of Cell Cycle on Gene Expression in Single Cells&lt;/title&gt;&lt;publisher&gt;Public Library of Science&lt;/publisher&gt;&lt;submission_date&gt;99201401291200000000222000&lt;/submission_date&gt;&lt;number&gt;7&lt;/number&gt;&lt;institution&gt;Department of Statistics, University of Washington, Seattle, Washington, United States of America; Vaccine and Infectious Disease Division, Fred Hutchinson Cancer Research Center, Seattle, Washington, United States of America.&lt;/institution&gt;&lt;subtype&gt;400&lt;/subtype&gt;&lt;bundle&gt;&lt;publication&gt;&lt;publisher&gt;Public Library of Science&lt;/publisher&gt;&lt;title&gt;PLoS computational biology&lt;/title&gt;&lt;type&gt;-100&lt;/type&gt;&lt;subtype&gt;-100&lt;/subtype&gt;&lt;uuid&gt;595CE87F-AA4A-42D6-B3FA-7541CC1C92B1&lt;/uuid&gt;&lt;/publication&gt;&lt;/bundle&gt;&lt;authors&gt;&lt;author&gt;&lt;firstName&gt;Andrew&lt;/firstName&gt;&lt;lastName&gt;McDavid&lt;/lastName&gt;&lt;/author&gt;&lt;author&gt;&lt;firstName&gt;Lucas&lt;/firstName&gt;&lt;lastName&gt;Dennis&lt;/lastName&gt;&lt;/author&gt;&lt;author&gt;&lt;firstName&gt;Patrick&lt;/firstName&gt;&lt;lastName&gt;Danaher&lt;/lastName&gt;&lt;/author&gt;&lt;author&gt;&lt;firstName&gt;Greg&lt;/firstName&gt;&lt;lastName&gt;Finak&lt;/lastName&gt;&lt;/author&gt;&lt;author&gt;&lt;firstName&gt;Michael&lt;/firstName&gt;&lt;lastName&gt;Krouse&lt;/lastName&gt;&lt;/author&gt;&lt;author&gt;&lt;firstName&gt;Alice&lt;/firstName&gt;&lt;lastName&gt;Wang&lt;/lastName&gt;&lt;/author&gt;&lt;author&gt;&lt;firstName&gt;Philippa&lt;/firstName&gt;&lt;lastName&gt;Webster&lt;/lastName&gt;&lt;/author&gt;&lt;author&gt;&lt;firstName&gt;Joseph&lt;/firstName&gt;&lt;lastName&gt;Beechem&lt;/lastName&gt;&lt;/author&gt;&lt;author&gt;&lt;firstName&gt;Raphaël&lt;/firstName&gt;&lt;lastName&gt;Gottardo&lt;/lastName&gt;&lt;/author&gt;&lt;/authors&gt;&lt;editors&gt;&lt;author&gt;&lt;firstName&gt;Sheng&lt;/firstName&gt;&lt;lastName&gt;Zhong&lt;/lastName&gt;&lt;/author&gt;&lt;/editors&gt;&lt;/publication&gt;&lt;/publications&gt;&lt;cites&gt;&lt;/cites&gt;&lt;/citation&gt;</w:instrText>
      </w:r>
      <w:r w:rsidR="00AC65C0">
        <w:fldChar w:fldCharType="separate"/>
      </w:r>
      <w:r w:rsidR="00AC65C0">
        <w:rPr>
          <w:szCs w:val="22"/>
          <w:vertAlign w:val="superscript"/>
        </w:rPr>
        <w:t>2</w:t>
      </w:r>
      <w:r w:rsidR="00AC65C0">
        <w:fldChar w:fldCharType="end"/>
      </w:r>
      <w:r>
        <w:t xml:space="preserve">. We reproduced BNC’s ANOVA </w:t>
      </w:r>
      <w:r w:rsidR="008C7A03">
        <w:t>and</w:t>
      </w:r>
      <w:r>
        <w:t xml:space="preserve"> found the variability attributable to cell cycle in the 8949 unranked genes ranges from 3%-15%, (median-90th percentile gene), and 8%-26% in the 622 ranked genes. </w:t>
      </w:r>
    </w:p>
    <w:p w14:paraId="4E5D6B12" w14:textId="77777777" w:rsidR="004476C4" w:rsidRDefault="004476C4" w:rsidP="004476C4">
      <w:pPr>
        <w:pStyle w:val="LO-normal"/>
      </w:pPr>
      <w:r>
        <w:t xml:space="preserve"> </w:t>
      </w:r>
    </w:p>
    <w:p w14:paraId="3FDF2EB0" w14:textId="0840D964" w:rsidR="004476C4" w:rsidRDefault="004476C4" w:rsidP="004476C4">
      <w:pPr>
        <w:pStyle w:val="LO-normal"/>
      </w:pPr>
      <w:r>
        <w:t>Somewhat contradictory to the ANOVA</w:t>
      </w:r>
      <w:r w:rsidR="008258C4">
        <w:t xml:space="preserve"> results</w:t>
      </w:r>
      <w:r>
        <w:t>, BNC attribute greater than 30% of the variability to cell cycle via the “</w:t>
      </w:r>
      <w:proofErr w:type="spellStart"/>
      <w:r>
        <w:t>scLVM</w:t>
      </w:r>
      <w:proofErr w:type="spellEnd"/>
      <w:r>
        <w:t xml:space="preserve">” method (Figure 3 and Supplementary Figure 21 of BNC). We conjectured that the </w:t>
      </w:r>
      <w:proofErr w:type="spellStart"/>
      <w:r>
        <w:t>scLVM</w:t>
      </w:r>
      <w:proofErr w:type="spellEnd"/>
      <w:r>
        <w:t xml:space="preserve"> latent factor would track the largest sources of variability in the data, but it was unclear whether cell cycle </w:t>
      </w:r>
      <w:proofErr w:type="gramStart"/>
      <w:r>
        <w:t>would</w:t>
      </w:r>
      <w:proofErr w:type="gramEnd"/>
      <w:r>
        <w:t xml:space="preserve"> be the largest contributor. </w:t>
      </w:r>
      <w:r w:rsidR="008C7A03">
        <w:t>We</w:t>
      </w:r>
      <w:r>
        <w:t xml:space="preserve"> explored other </w:t>
      </w:r>
      <w:r w:rsidR="00925B78">
        <w:t xml:space="preserve">covariates </w:t>
      </w:r>
      <w:r>
        <w:t xml:space="preserve">that might explain variability in the </w:t>
      </w:r>
      <w:proofErr w:type="spellStart"/>
      <w:r>
        <w:t>mESC</w:t>
      </w:r>
      <w:proofErr w:type="spellEnd"/>
      <w:r>
        <w:t xml:space="preserve"> and mouse T-cell data sets. Using ordinary principal component analysis we found that the first principal component (PC1) tracked the </w:t>
      </w:r>
      <w:r>
        <w:rPr>
          <w:i/>
          <w:iCs/>
        </w:rPr>
        <w:t>geometric library size</w:t>
      </w:r>
      <w:r w:rsidR="00925B78">
        <w:rPr>
          <w:i/>
          <w:iCs/>
        </w:rPr>
        <w:t xml:space="preserve"> </w:t>
      </w:r>
      <w:r w:rsidR="00925B78">
        <w:t>(R</w:t>
      </w:r>
      <w:r w:rsidR="00925B78" w:rsidRPr="00CC176A">
        <w:rPr>
          <w:vertAlign w:val="superscript"/>
        </w:rPr>
        <w:t>2</w:t>
      </w:r>
      <w:r w:rsidR="00925B78">
        <w:t xml:space="preserve"> &gt; 0.99)  </w:t>
      </w:r>
      <w:r>
        <w:t>– the sum of log expression values over all genes in a cell</w:t>
      </w:r>
      <w:r w:rsidR="008258C4">
        <w:t>, and</w:t>
      </w:r>
      <w:r>
        <w:t xml:space="preserve"> explained 9% and 29% of expression variance in </w:t>
      </w:r>
      <w:proofErr w:type="spellStart"/>
      <w:r>
        <w:t>mESC</w:t>
      </w:r>
      <w:proofErr w:type="spellEnd"/>
      <w:r>
        <w:t xml:space="preserve"> and T-cells, respectively.</w:t>
      </w:r>
      <w:r w:rsidR="000747DE">
        <w:t xml:space="preserve"> </w:t>
      </w:r>
    </w:p>
    <w:p w14:paraId="4824635A" w14:textId="09BA14EF" w:rsidR="000E2FFE" w:rsidRDefault="008258C4" w:rsidP="00301871">
      <w:pPr>
        <w:pStyle w:val="LO-normal"/>
      </w:pPr>
      <w:r>
        <w:t>This is</w:t>
      </w:r>
      <w:r w:rsidR="00082EED">
        <w:t xml:space="preserve"> not surprising since </w:t>
      </w:r>
      <w:r w:rsidR="000E2FFE">
        <w:t xml:space="preserve">BNC rely on external spike-ins to normalize for unwanted technical variation in library preparation and sequencing depth. This assumes that technical variation affects the spike-ins </w:t>
      </w:r>
      <w:r w:rsidR="000C1942">
        <w:t>and</w:t>
      </w:r>
      <w:r w:rsidR="000E2FFE">
        <w:t xml:space="preserve"> endogenous transcript </w:t>
      </w:r>
      <w:r w:rsidR="000C1942">
        <w:t xml:space="preserve">uniformly </w:t>
      </w:r>
      <w:r w:rsidR="000E2FFE">
        <w:t xml:space="preserve">for all genes and read counts.  Other </w:t>
      </w:r>
      <w:r>
        <w:t>groups</w:t>
      </w:r>
      <w:r w:rsidR="000E2FFE">
        <w:t xml:space="preserve"> have found these assumptions difficult to verify. A recent paper by </w:t>
      </w:r>
      <w:proofErr w:type="spellStart"/>
      <w:r w:rsidR="000E2FFE">
        <w:t>Risso</w:t>
      </w:r>
      <w:proofErr w:type="spellEnd"/>
      <w:r w:rsidR="000E2FFE">
        <w:t xml:space="preserve"> et al.</w:t>
      </w:r>
      <w:r w:rsidR="000E2FFE">
        <w:fldChar w:fldCharType="begin"/>
      </w:r>
      <w:r w:rsidR="000E2FFE">
        <w:instrText xml:space="preserve"> ADDIN PAPERS2_CITATIONS &lt;citation&gt;&lt;uuid&gt;273EB877-68D2-4542-B039-7AB58DC0196C&lt;/uuid&gt;&lt;priority&gt;0&lt;/priority&gt;&lt;publications&gt;&lt;publication&gt;&lt;uuid&gt;6D080239-3C45-452A-9020-916F3503CBA6&lt;/uuid&gt;&lt;volume&gt;32&lt;/volume&gt;&lt;accepted_date&gt;99201405141200000000222000&lt;/accepted_date&gt;&lt;doi&gt;10.1038/nbt.2931&lt;/doi&gt;&lt;startpage&gt;896&lt;/startpage&gt;&lt;publication_date&gt;99201409001200000000220000&lt;/publication_date&gt;&lt;url&gt;http://eutils.ncbi.nlm.nih.gov/entrez/eutils/elink.fcgi?dbfrom=pubmed&amp;amp;id=25150836&amp;amp;retmode=ref&amp;amp;cmd=prlinks&lt;/url&gt;&lt;citekey&gt;Risso:2014gb&lt;/citekey&gt;&lt;type&gt;400&lt;/type&gt;&lt;title&gt;Normalization of RNA-seq data using factor analysis of control genes or samples.&lt;/title&gt;&lt;submission_date&gt;99201311271200000000222000&lt;/submission_date&gt;&lt;number&gt;9&lt;/number&gt;&lt;institution&gt;Department of Statistics, University of California, Berkeley, Berkeley, California, USA.&lt;/institution&gt;&lt;subtype&gt;400&lt;/subtype&gt;&lt;endpage&gt;902&lt;/endpage&gt;&lt;bundle&gt;&lt;publication&gt;&lt;publisher&gt;Nature Publishing Group&lt;/publisher&gt;&lt;title&gt;Nature Biotechnology&lt;/title&gt;&lt;type&gt;-100&lt;/type&gt;&lt;subtype&gt;-100&lt;/subtype&gt;&lt;uuid&gt;3E084339-9D76-4FC0-9551-C1880605E2CC&lt;/uuid&gt;&lt;/publication&gt;&lt;/bundle&gt;&lt;authors&gt;&lt;author&gt;&lt;firstName&gt;Davide&lt;/firstName&gt;&lt;lastName&gt;Risso&lt;/lastName&gt;&lt;/author&gt;&lt;author&gt;&lt;firstName&gt;John&lt;/firstName&gt;&lt;lastName&gt;Ngai&lt;/lastName&gt;&lt;/author&gt;&lt;author&gt;&lt;firstName&gt;T&lt;/firstName&gt;&lt;middleNames&gt;P&lt;/middleNames&gt;&lt;lastName&gt;Speed&lt;/lastName&gt;&lt;/author&gt;&lt;author&gt;&lt;firstName&gt;Sandrine&lt;/firstName&gt;&lt;lastName&gt;Dudoit&lt;/lastName&gt;&lt;/author&gt;&lt;/authors&gt;&lt;/publication&gt;&lt;/publications&gt;&lt;cites&gt;&lt;/cites&gt;&lt;/citation&gt;</w:instrText>
      </w:r>
      <w:r w:rsidR="000E2FFE">
        <w:fldChar w:fldCharType="separate"/>
      </w:r>
      <w:r w:rsidR="000E2FFE">
        <w:rPr>
          <w:szCs w:val="22"/>
          <w:vertAlign w:val="superscript"/>
        </w:rPr>
        <w:t>3</w:t>
      </w:r>
      <w:r w:rsidR="000E2FFE">
        <w:fldChar w:fldCharType="end"/>
      </w:r>
      <w:r w:rsidR="000E2FFE">
        <w:t xml:space="preserve"> reports poor performance of ERCC spike-ins: “Unfortunately, given the troubling behavior of the ERCC spike-ins in our two data sets (Fig. 4), global-scaling normalization factors based on these were unrealistic and led to poorly normalized counts.” </w:t>
      </w:r>
    </w:p>
    <w:p w14:paraId="0FE12754" w14:textId="77777777" w:rsidR="000E2FFE" w:rsidRDefault="000E2FFE" w:rsidP="00301871">
      <w:pPr>
        <w:pStyle w:val="LO-normal"/>
      </w:pPr>
    </w:p>
    <w:p w14:paraId="4E6E2188" w14:textId="61B7E6CF" w:rsidR="004476C4" w:rsidRPr="00B3152F" w:rsidRDefault="000C1942" w:rsidP="00B3152F">
      <w:pPr>
        <w:spacing w:line="330" w:lineRule="atLeast"/>
        <w:rPr>
          <w:rFonts w:ascii="Helvetica" w:eastAsia="Times New Roman" w:hAnsi="Helvetica" w:cs="Times New Roman"/>
          <w:color w:val="3D3C40"/>
          <w:sz w:val="23"/>
          <w:szCs w:val="23"/>
        </w:rPr>
      </w:pPr>
      <w:r>
        <w:t>Cell size varies during cell cycle and u</w:t>
      </w:r>
      <w:r w:rsidR="00AB03F9">
        <w:t>nsurprisingly, the</w:t>
      </w:r>
      <w:r w:rsidR="008D6D60">
        <w:t xml:space="preserve"> </w:t>
      </w:r>
      <w:proofErr w:type="spellStart"/>
      <w:r w:rsidR="008D6D60">
        <w:t>scLVM</w:t>
      </w:r>
      <w:proofErr w:type="spellEnd"/>
      <w:r w:rsidR="008D6D60">
        <w:t xml:space="preserve"> factor </w:t>
      </w:r>
      <w:proofErr w:type="gramStart"/>
      <w:r w:rsidR="008D6D60">
        <w:t>proxies</w:t>
      </w:r>
      <w:proofErr w:type="gramEnd"/>
      <w:r w:rsidR="008D6D60">
        <w:t xml:space="preserve"> geometric size (R</w:t>
      </w:r>
      <w:r w:rsidR="008D6D60" w:rsidRPr="004405D1">
        <w:rPr>
          <w:vertAlign w:val="superscript"/>
        </w:rPr>
        <w:t>2</w:t>
      </w:r>
      <w:r w:rsidR="008D6D60">
        <w:t>=0.92, both experiments).</w:t>
      </w:r>
      <w:r>
        <w:t xml:space="preserve"> Although</w:t>
      </w:r>
      <w:r w:rsidR="00AB03F9">
        <w:t xml:space="preserve"> </w:t>
      </w:r>
      <w:r w:rsidR="00B02D48" w:rsidRPr="00B02D48">
        <w:rPr>
          <w:rFonts w:ascii="Helvetica" w:eastAsia="Times New Roman" w:hAnsi="Helvetica" w:cs="Times New Roman"/>
          <w:color w:val="3D3C40"/>
          <w:sz w:val="23"/>
          <w:szCs w:val="23"/>
        </w:rPr>
        <w:t xml:space="preserve">cell cycle can explain 64% of the variance in the </w:t>
      </w:r>
      <w:proofErr w:type="spellStart"/>
      <w:r w:rsidR="00B02D48" w:rsidRPr="00B02D48">
        <w:rPr>
          <w:rFonts w:ascii="Helvetica" w:eastAsia="Times New Roman" w:hAnsi="Helvetica" w:cs="Times New Roman"/>
          <w:color w:val="3D3C40"/>
          <w:sz w:val="23"/>
          <w:szCs w:val="23"/>
        </w:rPr>
        <w:t>scLVM</w:t>
      </w:r>
      <w:proofErr w:type="spellEnd"/>
      <w:r w:rsidR="00B02D48" w:rsidRPr="00B02D48">
        <w:rPr>
          <w:rFonts w:ascii="Helvetica" w:eastAsia="Times New Roman" w:hAnsi="Helvetica" w:cs="Times New Roman"/>
          <w:color w:val="3D3C40"/>
          <w:sz w:val="23"/>
          <w:szCs w:val="23"/>
        </w:rPr>
        <w:t xml:space="preserve"> factor, </w:t>
      </w:r>
      <w:r>
        <w:rPr>
          <w:rFonts w:ascii="Helvetica" w:eastAsia="Times New Roman" w:hAnsi="Helvetica" w:cs="Times New Roman"/>
          <w:color w:val="3D3C40"/>
          <w:sz w:val="23"/>
          <w:szCs w:val="23"/>
        </w:rPr>
        <w:t>this</w:t>
      </w:r>
      <w:r w:rsidR="00B02D48" w:rsidRPr="00B02D48">
        <w:rPr>
          <w:rFonts w:ascii="Helvetica" w:eastAsia="Times New Roman" w:hAnsi="Helvetica" w:cs="Times New Roman"/>
          <w:color w:val="3D3C40"/>
          <w:sz w:val="23"/>
          <w:szCs w:val="23"/>
        </w:rPr>
        <w:t xml:space="preserve"> factor seems to intrinsically restate the geometric size.  Within each cycle phase, geometric size remains highly correlated to the</w:t>
      </w:r>
      <w:r>
        <w:rPr>
          <w:rFonts w:ascii="Helvetica" w:eastAsia="Times New Roman" w:hAnsi="Helvetica" w:cs="Times New Roman"/>
          <w:color w:val="3D3C40"/>
          <w:sz w:val="23"/>
          <w:szCs w:val="23"/>
        </w:rPr>
        <w:t xml:space="preserve"> </w:t>
      </w:r>
      <w:proofErr w:type="spellStart"/>
      <w:r>
        <w:rPr>
          <w:rFonts w:ascii="Helvetica" w:eastAsia="Times New Roman" w:hAnsi="Helvetica" w:cs="Times New Roman"/>
          <w:color w:val="3D3C40"/>
          <w:sz w:val="23"/>
          <w:szCs w:val="23"/>
        </w:rPr>
        <w:t>scLVM</w:t>
      </w:r>
      <w:proofErr w:type="spellEnd"/>
      <w:r w:rsidR="00B02D48" w:rsidRPr="00B02D48">
        <w:rPr>
          <w:rFonts w:ascii="Helvetica" w:eastAsia="Times New Roman" w:hAnsi="Helvetica" w:cs="Times New Roman"/>
          <w:color w:val="3D3C40"/>
          <w:sz w:val="23"/>
          <w:szCs w:val="23"/>
        </w:rPr>
        <w:t xml:space="preserve"> </w:t>
      </w:r>
      <w:r>
        <w:rPr>
          <w:rFonts w:ascii="Helvetica" w:eastAsia="Times New Roman" w:hAnsi="Helvetica" w:cs="Times New Roman"/>
          <w:color w:val="3D3C40"/>
          <w:sz w:val="23"/>
          <w:szCs w:val="23"/>
        </w:rPr>
        <w:t>latent</w:t>
      </w:r>
      <w:r w:rsidR="00B02D48" w:rsidRPr="00B02D48">
        <w:rPr>
          <w:rFonts w:ascii="Helvetica" w:eastAsia="Times New Roman" w:hAnsi="Helvetica" w:cs="Times New Roman"/>
          <w:color w:val="3D3C40"/>
          <w:sz w:val="23"/>
          <w:szCs w:val="23"/>
        </w:rPr>
        <w:t xml:space="preserve"> factor (R^2 = 74%-92%).  We conclude that the latent factor most directly captures geometric size variability, which happens to be a suitable proxy for cell cycle in the </w:t>
      </w:r>
      <w:proofErr w:type="spellStart"/>
      <w:r w:rsidR="00B02D48" w:rsidRPr="00B02D48">
        <w:rPr>
          <w:rFonts w:ascii="Helvetica" w:eastAsia="Times New Roman" w:hAnsi="Helvetica" w:cs="Times New Roman"/>
          <w:color w:val="3D3C40"/>
          <w:sz w:val="23"/>
          <w:szCs w:val="23"/>
        </w:rPr>
        <w:t>mESC</w:t>
      </w:r>
      <w:proofErr w:type="spellEnd"/>
      <w:r w:rsidR="00B02D48" w:rsidRPr="00B02D48">
        <w:rPr>
          <w:rFonts w:ascii="Helvetica" w:eastAsia="Times New Roman" w:hAnsi="Helvetica" w:cs="Times New Roman"/>
          <w:color w:val="3D3C40"/>
          <w:sz w:val="23"/>
          <w:szCs w:val="23"/>
        </w:rPr>
        <w:t>.</w:t>
      </w:r>
      <w:r w:rsidR="00B02D48">
        <w:rPr>
          <w:rFonts w:ascii="Helvetica" w:eastAsia="Times New Roman" w:hAnsi="Helvetica" w:cs="Times New Roman"/>
          <w:color w:val="3D3C40"/>
          <w:sz w:val="23"/>
          <w:szCs w:val="23"/>
        </w:rPr>
        <w:t xml:space="preserve"> </w:t>
      </w:r>
      <w:r w:rsidR="00082EED">
        <w:t xml:space="preserve">This suggests </w:t>
      </w:r>
      <w:r>
        <w:t xml:space="preserve">an </w:t>
      </w:r>
      <w:r w:rsidR="004476C4">
        <w:t xml:space="preserve">alternatively </w:t>
      </w:r>
      <w:r w:rsidR="00D55F6A">
        <w:t xml:space="preserve">interpretation </w:t>
      </w:r>
      <w:r w:rsidR="00082EED">
        <w:t>of</w:t>
      </w:r>
      <w:r w:rsidR="004476C4">
        <w:t xml:space="preserve"> the correlation between the </w:t>
      </w:r>
      <w:proofErr w:type="spellStart"/>
      <w:r w:rsidR="004476C4">
        <w:t>scLVM</w:t>
      </w:r>
      <w:proofErr w:type="spellEnd"/>
      <w:r w:rsidR="004476C4">
        <w:t xml:space="preserve"> cell cycle variability and the Hoechst staining (Supplementary Figure 8). </w:t>
      </w:r>
      <w:r w:rsidR="000E2FFE">
        <w:t>Furthermore the reduced</w:t>
      </w:r>
      <w:r w:rsidR="004476C4">
        <w:t xml:space="preserve"> </w:t>
      </w:r>
      <w:proofErr w:type="spellStart"/>
      <w:r w:rsidR="004476C4">
        <w:t>scLVM</w:t>
      </w:r>
      <w:proofErr w:type="spellEnd"/>
      <w:r w:rsidR="004476C4">
        <w:t xml:space="preserve"> cell cycle variance estimate</w:t>
      </w:r>
      <w:r w:rsidR="000E2FFE">
        <w:t>s</w:t>
      </w:r>
      <w:r w:rsidR="004476C4">
        <w:t xml:space="preserve"> in (non-cycling) </w:t>
      </w:r>
      <w:r w:rsidR="00725D6E">
        <w:t>terminally differentiated</w:t>
      </w:r>
      <w:r w:rsidR="004476C4">
        <w:t xml:space="preserve"> neurons </w:t>
      </w:r>
      <w:r w:rsidR="0037094B">
        <w:t>are not necessarily</w:t>
      </w:r>
      <w:r w:rsidR="000E2FFE">
        <w:t xml:space="preserve"> evidence of </w:t>
      </w:r>
      <w:proofErr w:type="spellStart"/>
      <w:r w:rsidR="000E2FFE">
        <w:t>scLVM</w:t>
      </w:r>
      <w:proofErr w:type="spellEnd"/>
      <w:r w:rsidR="000E2FFE">
        <w:t xml:space="preserve"> specificity</w:t>
      </w:r>
      <w:r w:rsidR="004476C4">
        <w:t xml:space="preserve"> (Supplementary Figure 7)</w:t>
      </w:r>
      <w:r w:rsidR="000E2FFE">
        <w:t xml:space="preserve"> since</w:t>
      </w:r>
      <w:r w:rsidR="004476C4">
        <w:t xml:space="preserve"> </w:t>
      </w:r>
      <w:r w:rsidR="000E2FFE">
        <w:t>t</w:t>
      </w:r>
      <w:r w:rsidR="004476C4">
        <w:t>he data sets being compared are not consistently normalized. The neurons are normalized by total library size, while cycling cells are normalized by ERCC spike-ins</w:t>
      </w:r>
      <w:r w:rsidR="000E2FFE">
        <w:t>, and BNC show that t</w:t>
      </w:r>
      <w:r w:rsidR="004476C4">
        <w:t xml:space="preserve">otal library size normalization </w:t>
      </w:r>
      <w:r w:rsidR="000E2FFE">
        <w:t xml:space="preserve">can </w:t>
      </w:r>
      <w:r w:rsidR="004476C4">
        <w:t xml:space="preserve">greatly decrease the variance estimates attributable to cell cycle (Supplementary Figure 21) in the T-cells. A comparison of the performance of </w:t>
      </w:r>
      <w:proofErr w:type="spellStart"/>
      <w:r w:rsidR="004476C4">
        <w:t>scLVM</w:t>
      </w:r>
      <w:proofErr w:type="spellEnd"/>
      <w:r w:rsidR="004476C4">
        <w:t xml:space="preserve"> on a non-cycling cell line using ERCC vs. global </w:t>
      </w:r>
      <w:r w:rsidR="004476C4">
        <w:lastRenderedPageBreak/>
        <w:t xml:space="preserve">normalization would identify the degree to which differences in variability are due to biology (cell cycle) or normalization. </w:t>
      </w:r>
    </w:p>
    <w:p w14:paraId="720939E4" w14:textId="77777777" w:rsidR="004476C4" w:rsidRDefault="004476C4" w:rsidP="004476C4">
      <w:pPr>
        <w:pStyle w:val="LO-normal1"/>
      </w:pPr>
    </w:p>
    <w:p w14:paraId="66FED7B6" w14:textId="0676E9C6" w:rsidR="004476C4" w:rsidRDefault="004476C4" w:rsidP="004476C4">
      <w:pPr>
        <w:pStyle w:val="LO-normal"/>
      </w:pPr>
      <w:r>
        <w:t xml:space="preserve">BNC also use the </w:t>
      </w:r>
      <w:proofErr w:type="spellStart"/>
      <w:r>
        <w:t>scLVM</w:t>
      </w:r>
      <w:proofErr w:type="spellEnd"/>
      <w:r>
        <w:t xml:space="preserve"> latent factor to derive cell cycle-adjusted expression values.  Another interpretation of these adjusted expression values is that a source of nuisance variability (geometric size differences) has been regressed out</w:t>
      </w:r>
      <w:r w:rsidR="000E2FFE">
        <w:t>; this</w:t>
      </w:r>
      <w:r>
        <w:t xml:space="preserve"> has a long record of successful application in gene expression experiment</w:t>
      </w:r>
      <w:r w:rsidR="00301871">
        <w:t>s</w:t>
      </w:r>
      <w:r w:rsidR="00301871">
        <w:fldChar w:fldCharType="begin"/>
      </w:r>
      <w:r w:rsidR="003E5342">
        <w:instrText xml:space="preserve"> ADDIN PAPERS2_CITATIONS &lt;citation&gt;&lt;uuid&gt;81BE9FD7-29A1-41EB-8E51-2E153F5774FE&lt;/uuid&gt;&lt;priority&gt;0&lt;/priority&gt;&lt;publications&gt;&lt;publication&gt;&lt;uuid&gt;A3876FEC-FD38-4E1C-A459-41EAA7DCBB82&lt;/uuid&gt;&lt;volume&gt;13&lt;/volume&gt;&lt;doi&gt;10.1093/biostatistics/kxr034&lt;/doi&gt;&lt;startpage&gt;539&lt;/startpage&gt;&lt;publication_date&gt;99201207001200000000220000&lt;/publication_date&gt;&lt;url&gt;http://biostatistics.oxfordjournals.org/content/13/3/539.full&lt;/url&gt;&lt;type&gt;400&lt;/type&gt;&lt;title&gt;Using control genes to correct for unwanted variation in microarray data.&lt;/title&gt;&lt;publisher&gt;Oxford University Press&lt;/publisher&gt;&lt;institution&gt;Department of Statistics, University of California at Berkeley, Berkeley, CA 94720-3860, USA. johann@stat.berkeley.edu&lt;/institution&gt;&lt;number&gt;3&lt;/number&gt;&lt;subtype&gt;400&lt;/subtype&gt;&lt;endpage&gt;552&lt;/endpage&gt;&lt;bundle&gt;&lt;publication&gt;&lt;publisher&gt;Oxford University Press&lt;/publisher&gt;&lt;title&gt;Biostatistics (Oxford, England)&lt;/title&gt;&lt;type&gt;-100&lt;/type&gt;&lt;subtype&gt;-100&lt;/subtype&gt;&lt;uuid&gt;555FCEE3-CE68-4424-A43B-DE5CEC4FDE0D&lt;/uuid&gt;&lt;/publication&gt;&lt;/bundle&gt;&lt;authors&gt;&lt;author&gt;&lt;firstName&gt;Johann&lt;/firstName&gt;&lt;middleNames&gt;A&lt;/middleNames&gt;&lt;lastName&gt;Gagnon-Bartsch&lt;/lastName&gt;&lt;/author&gt;&lt;author&gt;&lt;firstName&gt;T&lt;/firstName&gt;&lt;middleNames&gt;P&lt;/middleNames&gt;&lt;lastName&gt;Speed&lt;/lastName&gt;&lt;/author&gt;&lt;/authors&gt;&lt;/publication&gt;&lt;/publications&gt;&lt;cites&gt;&lt;/cites&gt;&lt;/citation&gt;</w:instrText>
      </w:r>
      <w:r w:rsidR="00301871">
        <w:fldChar w:fldCharType="separate"/>
      </w:r>
      <w:r w:rsidR="003E5342">
        <w:rPr>
          <w:szCs w:val="22"/>
          <w:vertAlign w:val="superscript"/>
        </w:rPr>
        <w:t>4</w:t>
      </w:r>
      <w:r w:rsidR="00301871">
        <w:fldChar w:fldCharType="end"/>
      </w:r>
      <w:r>
        <w:t xml:space="preserve">.  To further elucidate the effect of the </w:t>
      </w:r>
      <w:proofErr w:type="spellStart"/>
      <w:r>
        <w:t>scLVM</w:t>
      </w:r>
      <w:proofErr w:type="spellEnd"/>
      <w:r>
        <w:t xml:space="preserve"> adjustment we considered gene set enrichment analysis (GSEA) comparing the two clusters BNC identified in the cycle-adjusted T-cell data (corresponding roughly to corrected expression levels of the differentiation factor GATA3).  </w:t>
      </w:r>
      <w:r w:rsidR="00AD671C">
        <w:t>Of the top 20 modules identified as significantly enriched</w:t>
      </w:r>
      <w:r w:rsidR="00403D90">
        <w:t xml:space="preserve"> (q-value &lt; 1%)</w:t>
      </w:r>
      <w:r w:rsidR="00AD671C">
        <w:t>, 18 were related to cell cycle</w:t>
      </w:r>
      <w:r>
        <w:t xml:space="preserve">. </w:t>
      </w:r>
      <w:r w:rsidR="000E2FFE">
        <w:t xml:space="preserve">Although </w:t>
      </w:r>
      <w:proofErr w:type="spellStart"/>
      <w:r w:rsidR="000E2FFE">
        <w:t>scLVM</w:t>
      </w:r>
      <w:proofErr w:type="spellEnd"/>
      <w:r w:rsidR="000E2FFE">
        <w:t xml:space="preserve"> purports to remove additive cell cycle effects, o</w:t>
      </w:r>
      <w:r w:rsidR="007121CE">
        <w:t>ur interpretation</w:t>
      </w:r>
      <w:r>
        <w:t xml:space="preserve"> </w:t>
      </w:r>
      <w:r w:rsidR="007121CE">
        <w:t xml:space="preserve">is </w:t>
      </w:r>
      <w:r>
        <w:t xml:space="preserve">that </w:t>
      </w:r>
      <w:r w:rsidR="00027EEB">
        <w:t xml:space="preserve">it is removing </w:t>
      </w:r>
      <w:r>
        <w:t xml:space="preserve">geometric size </w:t>
      </w:r>
      <w:r w:rsidR="00027EEB">
        <w:t xml:space="preserve">effects, which </w:t>
      </w:r>
      <w:r>
        <w:t xml:space="preserve">is a weaker proxy for cell cycle in the T-cells than it was in the </w:t>
      </w:r>
      <w:proofErr w:type="spellStart"/>
      <w:r>
        <w:t>mESC</w:t>
      </w:r>
      <w:proofErr w:type="spellEnd"/>
      <w:r>
        <w:t>, so cell cycle was incompletely removed.   In general, direct measurement via Hoechst staining could be more appropriate for investigators who require cell cycle as a covariate.</w:t>
      </w:r>
    </w:p>
    <w:p w14:paraId="59A652EF" w14:textId="77777777" w:rsidR="004476C4" w:rsidRDefault="004476C4" w:rsidP="004476C4">
      <w:pPr>
        <w:pStyle w:val="LO-normal"/>
      </w:pPr>
      <w:r>
        <w:t xml:space="preserve"> </w:t>
      </w:r>
    </w:p>
    <w:p w14:paraId="5CC8714A" w14:textId="671E81CB" w:rsidR="004476C4" w:rsidRDefault="004476C4" w:rsidP="004476C4">
      <w:pPr>
        <w:pStyle w:val="LO-normal"/>
      </w:pPr>
      <w:r>
        <w:t>In conclusion</w:t>
      </w:r>
      <w:r w:rsidR="00070F6E">
        <w:t xml:space="preserve">, </w:t>
      </w:r>
      <w:r>
        <w:t>BNC’s gold standard calculations</w:t>
      </w:r>
      <w:r w:rsidR="00070F6E">
        <w:t xml:space="preserve"> show that cell</w:t>
      </w:r>
      <w:r>
        <w:t xml:space="preserve"> cycle comprises less than 7% of the variance in the typical (median) gene.  Normalization factors, in particular the geometric size</w:t>
      </w:r>
      <w:r w:rsidR="00070F6E">
        <w:t>,</w:t>
      </w:r>
      <w:r>
        <w:t xml:space="preserve"> better explain the </w:t>
      </w:r>
      <w:r w:rsidR="00070F6E">
        <w:t xml:space="preserve">observed </w:t>
      </w:r>
      <w:r>
        <w:t>variability</w:t>
      </w:r>
      <w:r w:rsidR="00070F6E">
        <w:t>,</w:t>
      </w:r>
      <w:r>
        <w:t xml:space="preserve"> and caution may be warranted when using spike-ins for RNA quantitation.  It would be of interest to see what biological factors, besides cell cycle, are associated to the geometric size and how the efficiency of rate–limiting steps (e.g. </w:t>
      </w:r>
      <w:proofErr w:type="spellStart"/>
      <w:r>
        <w:t>lysis</w:t>
      </w:r>
      <w:proofErr w:type="spellEnd"/>
      <w:r>
        <w:t xml:space="preserve"> and reverse transcription) affect this factor. </w:t>
      </w:r>
      <w:r w:rsidR="0018486F">
        <w:t xml:space="preserve">All code used to produce some of the results discussed here is available at </w:t>
      </w:r>
      <w:r w:rsidR="0018486F" w:rsidRPr="0018486F">
        <w:t>https://github.com/RGLab/BNCResponse</w:t>
      </w:r>
      <w:r w:rsidR="0018486F">
        <w:t>.</w:t>
      </w:r>
    </w:p>
    <w:p w14:paraId="2D48EE2B" w14:textId="77777777" w:rsidR="003E5342" w:rsidRDefault="003E5342" w:rsidP="004476C4">
      <w:pPr>
        <w:pStyle w:val="normal0"/>
      </w:pPr>
    </w:p>
    <w:p w14:paraId="45166ABB" w14:textId="77777777" w:rsidR="003E5342" w:rsidRDefault="003E5342" w:rsidP="004476C4">
      <w:pPr>
        <w:pStyle w:val="normal0"/>
      </w:pPr>
    </w:p>
    <w:p w14:paraId="4C3F72BF"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fldChar w:fldCharType="begin"/>
      </w:r>
      <w:r>
        <w:instrText xml:space="preserve"> ADDIN PAPERS2_CITATIONS &lt;papers2_bibliography/&gt;</w:instrText>
      </w:r>
      <w:r>
        <w:fldChar w:fldCharType="separate"/>
      </w:r>
      <w:r>
        <w:rPr>
          <w:szCs w:val="22"/>
        </w:rPr>
        <w:t>1.</w:t>
      </w:r>
      <w:r>
        <w:rPr>
          <w:szCs w:val="22"/>
        </w:rPr>
        <w:tab/>
        <w:t xml:space="preserve">Buettner, F. </w:t>
      </w:r>
      <w:r>
        <w:rPr>
          <w:i/>
          <w:iCs/>
          <w:szCs w:val="22"/>
        </w:rPr>
        <w:t>et al.</w:t>
      </w:r>
      <w:r>
        <w:rPr>
          <w:szCs w:val="22"/>
        </w:rPr>
        <w:t xml:space="preserve"> Computational analysis of cell-to-cell heterogeneity in single-cell RNA-sequencing data reveals hidden subpopulations of cells. </w:t>
      </w:r>
      <w:r>
        <w:rPr>
          <w:i/>
          <w:iCs/>
          <w:szCs w:val="22"/>
        </w:rPr>
        <w:t>Nature Biotechnology</w:t>
      </w:r>
      <w:r>
        <w:rPr>
          <w:szCs w:val="22"/>
        </w:rPr>
        <w:t xml:space="preserve"> </w:t>
      </w:r>
      <w:r>
        <w:rPr>
          <w:b/>
          <w:bCs/>
          <w:szCs w:val="22"/>
        </w:rPr>
        <w:t>33,</w:t>
      </w:r>
      <w:r>
        <w:rPr>
          <w:szCs w:val="22"/>
        </w:rPr>
        <w:t xml:space="preserve"> 155–160 (2015).</w:t>
      </w:r>
    </w:p>
    <w:p w14:paraId="3921E087"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2.</w:t>
      </w:r>
      <w:r>
        <w:rPr>
          <w:szCs w:val="22"/>
        </w:rPr>
        <w:tab/>
        <w:t xml:space="preserve">McDavid, A. </w:t>
      </w:r>
      <w:r>
        <w:rPr>
          <w:i/>
          <w:iCs/>
          <w:szCs w:val="22"/>
        </w:rPr>
        <w:t>et al.</w:t>
      </w:r>
      <w:r>
        <w:rPr>
          <w:szCs w:val="22"/>
        </w:rPr>
        <w:t xml:space="preserve"> Modeling Bi-modality Improves Characterization of Cell Cycle on Gene Expression in Single Cells. </w:t>
      </w:r>
      <w:r>
        <w:rPr>
          <w:i/>
          <w:iCs/>
          <w:szCs w:val="22"/>
        </w:rPr>
        <w:t>PLoS Comput. Biol.</w:t>
      </w:r>
      <w:r>
        <w:rPr>
          <w:szCs w:val="22"/>
        </w:rPr>
        <w:t xml:space="preserve"> </w:t>
      </w:r>
      <w:r>
        <w:rPr>
          <w:b/>
          <w:bCs/>
          <w:szCs w:val="22"/>
        </w:rPr>
        <w:t>10,</w:t>
      </w:r>
      <w:r>
        <w:rPr>
          <w:szCs w:val="22"/>
        </w:rPr>
        <w:t xml:space="preserve"> e1003696 (2014).</w:t>
      </w:r>
    </w:p>
    <w:p w14:paraId="63AF7E65"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3.</w:t>
      </w:r>
      <w:r>
        <w:rPr>
          <w:szCs w:val="22"/>
        </w:rPr>
        <w:tab/>
        <w:t xml:space="preserve">Risso, D., Ngai, J., Speed, T. P. &amp; Dudoit, S. Normalization of RNA-seq data using factor analysis of control genes or samples. </w:t>
      </w:r>
      <w:r>
        <w:rPr>
          <w:i/>
          <w:iCs/>
          <w:szCs w:val="22"/>
        </w:rPr>
        <w:t>Nature Biotechnology</w:t>
      </w:r>
      <w:r>
        <w:rPr>
          <w:szCs w:val="22"/>
        </w:rPr>
        <w:t xml:space="preserve"> </w:t>
      </w:r>
      <w:r>
        <w:rPr>
          <w:b/>
          <w:bCs/>
          <w:szCs w:val="22"/>
        </w:rPr>
        <w:t>32,</w:t>
      </w:r>
      <w:r>
        <w:rPr>
          <w:szCs w:val="22"/>
        </w:rPr>
        <w:t xml:space="preserve"> 896–902 (2014).</w:t>
      </w:r>
    </w:p>
    <w:p w14:paraId="5E90E359" w14:textId="77777777" w:rsidR="003E5342" w:rsidRDefault="003E5342" w:rsidP="003E5342">
      <w:pPr>
        <w:widowControl w:val="0"/>
        <w:tabs>
          <w:tab w:val="left" w:pos="480"/>
        </w:tabs>
        <w:autoSpaceDE w:val="0"/>
        <w:autoSpaceDN w:val="0"/>
        <w:adjustRightInd w:val="0"/>
        <w:spacing w:line="240" w:lineRule="auto"/>
        <w:ind w:left="480" w:hanging="480"/>
        <w:rPr>
          <w:szCs w:val="22"/>
        </w:rPr>
      </w:pPr>
      <w:r>
        <w:rPr>
          <w:szCs w:val="22"/>
        </w:rPr>
        <w:t>4.</w:t>
      </w:r>
      <w:r>
        <w:rPr>
          <w:szCs w:val="22"/>
        </w:rPr>
        <w:tab/>
        <w:t xml:space="preserve">Gagnon-Bartsch, J. A. &amp; Speed, T. P. Using control genes to correct for unwanted variation in microarray data. </w:t>
      </w:r>
      <w:r>
        <w:rPr>
          <w:i/>
          <w:iCs/>
          <w:szCs w:val="22"/>
        </w:rPr>
        <w:t>Biostatistics</w:t>
      </w:r>
      <w:r>
        <w:rPr>
          <w:szCs w:val="22"/>
        </w:rPr>
        <w:t xml:space="preserve"> </w:t>
      </w:r>
      <w:r>
        <w:rPr>
          <w:b/>
          <w:bCs/>
          <w:szCs w:val="22"/>
        </w:rPr>
        <w:t>13,</w:t>
      </w:r>
      <w:r>
        <w:rPr>
          <w:szCs w:val="22"/>
        </w:rPr>
        <w:t xml:space="preserve"> 539–552 (2012).</w:t>
      </w:r>
    </w:p>
    <w:p w14:paraId="01E3D127" w14:textId="4B2A62CD" w:rsidR="008D060B" w:rsidRDefault="003E5342" w:rsidP="004476C4">
      <w:pPr>
        <w:pStyle w:val="normal0"/>
      </w:pPr>
      <w:r>
        <w:fldChar w:fldCharType="end"/>
      </w:r>
    </w:p>
    <w:sectPr w:rsidR="008D060B" w:rsidSect="00AA0E1A">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92E93" w14:textId="77777777" w:rsidR="000C1942" w:rsidRDefault="000C1942">
      <w:pPr>
        <w:spacing w:line="240" w:lineRule="auto"/>
      </w:pPr>
      <w:r>
        <w:separator/>
      </w:r>
    </w:p>
  </w:endnote>
  <w:endnote w:type="continuationSeparator" w:id="0">
    <w:p w14:paraId="271F96B2" w14:textId="77777777" w:rsidR="000C1942" w:rsidRDefault="000C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A2DF6" w14:textId="77777777" w:rsidR="000C1942" w:rsidRDefault="000C1942">
      <w:pPr>
        <w:spacing w:line="240" w:lineRule="auto"/>
      </w:pPr>
      <w:r>
        <w:separator/>
      </w:r>
    </w:p>
  </w:footnote>
  <w:footnote w:type="continuationSeparator" w:id="0">
    <w:p w14:paraId="7F4FE6E5" w14:textId="77777777" w:rsidR="000C1942" w:rsidRDefault="000C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060B"/>
    <w:rsid w:val="00023B75"/>
    <w:rsid w:val="00027EEB"/>
    <w:rsid w:val="00070F6E"/>
    <w:rsid w:val="000747DE"/>
    <w:rsid w:val="00082EED"/>
    <w:rsid w:val="000C1942"/>
    <w:rsid w:val="000E2FFE"/>
    <w:rsid w:val="001600C8"/>
    <w:rsid w:val="00175F3E"/>
    <w:rsid w:val="0018486F"/>
    <w:rsid w:val="00193922"/>
    <w:rsid w:val="00301871"/>
    <w:rsid w:val="0037094B"/>
    <w:rsid w:val="003E5342"/>
    <w:rsid w:val="00403D90"/>
    <w:rsid w:val="004405D1"/>
    <w:rsid w:val="004476C4"/>
    <w:rsid w:val="0045493E"/>
    <w:rsid w:val="004E7D33"/>
    <w:rsid w:val="005100FD"/>
    <w:rsid w:val="005B1F40"/>
    <w:rsid w:val="0070162F"/>
    <w:rsid w:val="007121CE"/>
    <w:rsid w:val="00725D6E"/>
    <w:rsid w:val="00764A52"/>
    <w:rsid w:val="007662A6"/>
    <w:rsid w:val="008258C4"/>
    <w:rsid w:val="008A0A1D"/>
    <w:rsid w:val="008C7A03"/>
    <w:rsid w:val="008D060B"/>
    <w:rsid w:val="008D6D60"/>
    <w:rsid w:val="00905DE5"/>
    <w:rsid w:val="00925B78"/>
    <w:rsid w:val="00962277"/>
    <w:rsid w:val="00964FFD"/>
    <w:rsid w:val="009E5FF7"/>
    <w:rsid w:val="00A37622"/>
    <w:rsid w:val="00A41F40"/>
    <w:rsid w:val="00A43EFA"/>
    <w:rsid w:val="00AA0E1A"/>
    <w:rsid w:val="00AB03F9"/>
    <w:rsid w:val="00AB550A"/>
    <w:rsid w:val="00AC65C0"/>
    <w:rsid w:val="00AD671C"/>
    <w:rsid w:val="00B02D48"/>
    <w:rsid w:val="00B3152F"/>
    <w:rsid w:val="00B96EF8"/>
    <w:rsid w:val="00CC176A"/>
    <w:rsid w:val="00D55F6A"/>
    <w:rsid w:val="00E536FF"/>
    <w:rsid w:val="00E74A42"/>
    <w:rsid w:val="00FA3A6A"/>
    <w:rsid w:val="00FD6F38"/>
    <w:rsid w:val="00FD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3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 w:type="character" w:customStyle="1" w:styleId="messagecontent">
    <w:name w:val="message_content"/>
    <w:basedOn w:val="DefaultParagraphFont"/>
    <w:rsid w:val="00B02D48"/>
  </w:style>
  <w:style w:type="character" w:customStyle="1" w:styleId="overflowellipsis">
    <w:name w:val="overflow_ellipsis"/>
    <w:basedOn w:val="DefaultParagraphFont"/>
    <w:rsid w:val="00B02D48"/>
  </w:style>
  <w:style w:type="character" w:customStyle="1" w:styleId="apple-converted-space">
    <w:name w:val="apple-converted-space"/>
    <w:basedOn w:val="DefaultParagraphFont"/>
    <w:rsid w:val="00B02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D6F3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D6F38"/>
    <w:rPr>
      <w:rFonts w:ascii="Lucida Grande" w:hAnsi="Lucida Grande"/>
      <w:sz w:val="18"/>
      <w:szCs w:val="18"/>
    </w:rPr>
  </w:style>
  <w:style w:type="character" w:customStyle="1" w:styleId="FootnoteAnchor">
    <w:name w:val="Footnote Anchor"/>
    <w:rsid w:val="004476C4"/>
    <w:rPr>
      <w:vertAlign w:val="superscript"/>
    </w:rPr>
  </w:style>
  <w:style w:type="paragraph" w:customStyle="1" w:styleId="LO-normal">
    <w:name w:val="LO-normal"/>
    <w:rsid w:val="004476C4"/>
    <w:pPr>
      <w:suppressAutoHyphens/>
    </w:pPr>
  </w:style>
  <w:style w:type="paragraph" w:customStyle="1" w:styleId="Footnote">
    <w:name w:val="Footnote"/>
    <w:basedOn w:val="Normal"/>
    <w:rsid w:val="004476C4"/>
    <w:pPr>
      <w:suppressAutoHyphens/>
    </w:pPr>
  </w:style>
  <w:style w:type="paragraph" w:customStyle="1" w:styleId="LO-normal1">
    <w:name w:val="LO-normal1"/>
    <w:rsid w:val="004476C4"/>
    <w:pPr>
      <w:suppressAutoHyphens/>
    </w:pPr>
  </w:style>
  <w:style w:type="character" w:customStyle="1" w:styleId="messagecontent">
    <w:name w:val="message_content"/>
    <w:basedOn w:val="DefaultParagraphFont"/>
    <w:rsid w:val="00B02D48"/>
  </w:style>
  <w:style w:type="character" w:customStyle="1" w:styleId="overflowellipsis">
    <w:name w:val="overflow_ellipsis"/>
    <w:basedOn w:val="DefaultParagraphFont"/>
    <w:rsid w:val="00B02D48"/>
  </w:style>
  <w:style w:type="character" w:customStyle="1" w:styleId="apple-converted-space">
    <w:name w:val="apple-converted-space"/>
    <w:basedOn w:val="DefaultParagraphFont"/>
    <w:rsid w:val="00B0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329576">
      <w:bodyDiv w:val="1"/>
      <w:marLeft w:val="0"/>
      <w:marRight w:val="0"/>
      <w:marTop w:val="0"/>
      <w:marBottom w:val="0"/>
      <w:divBdr>
        <w:top w:val="none" w:sz="0" w:space="0" w:color="auto"/>
        <w:left w:val="none" w:sz="0" w:space="0" w:color="auto"/>
        <w:bottom w:val="none" w:sz="0" w:space="0" w:color="auto"/>
        <w:right w:val="none" w:sz="0" w:space="0" w:color="auto"/>
      </w:divBdr>
      <w:divsChild>
        <w:div w:id="114905290">
          <w:marLeft w:val="0"/>
          <w:marRight w:val="0"/>
          <w:marTop w:val="795"/>
          <w:marBottom w:val="0"/>
          <w:divBdr>
            <w:top w:val="none" w:sz="0" w:space="0" w:color="auto"/>
            <w:left w:val="none" w:sz="0" w:space="0" w:color="auto"/>
            <w:bottom w:val="none" w:sz="0" w:space="0" w:color="auto"/>
            <w:right w:val="none" w:sz="0" w:space="0" w:color="auto"/>
          </w:divBdr>
          <w:divsChild>
            <w:div w:id="1480927265">
              <w:marLeft w:val="0"/>
              <w:marRight w:val="0"/>
              <w:marTop w:val="0"/>
              <w:marBottom w:val="0"/>
              <w:divBdr>
                <w:top w:val="none" w:sz="0" w:space="0" w:color="auto"/>
                <w:left w:val="none" w:sz="0" w:space="0" w:color="auto"/>
                <w:bottom w:val="none" w:sz="0" w:space="0" w:color="auto"/>
                <w:right w:val="none" w:sz="0" w:space="0" w:color="auto"/>
              </w:divBdr>
              <w:divsChild>
                <w:div w:id="637102496">
                  <w:marLeft w:val="0"/>
                  <w:marRight w:val="0"/>
                  <w:marTop w:val="0"/>
                  <w:marBottom w:val="0"/>
                  <w:divBdr>
                    <w:top w:val="none" w:sz="0" w:space="0" w:color="auto"/>
                    <w:left w:val="none" w:sz="0" w:space="0" w:color="auto"/>
                    <w:bottom w:val="none" w:sz="0" w:space="0" w:color="auto"/>
                    <w:right w:val="none" w:sz="0" w:space="0" w:color="auto"/>
                  </w:divBdr>
                  <w:divsChild>
                    <w:div w:id="951858624">
                      <w:marLeft w:val="3300"/>
                      <w:marRight w:val="6630"/>
                      <w:marTop w:val="0"/>
                      <w:marBottom w:val="0"/>
                      <w:divBdr>
                        <w:top w:val="none" w:sz="0" w:space="0" w:color="auto"/>
                        <w:left w:val="none" w:sz="0" w:space="0" w:color="auto"/>
                        <w:bottom w:val="none" w:sz="0" w:space="0" w:color="auto"/>
                        <w:right w:val="none" w:sz="0" w:space="0" w:color="auto"/>
                      </w:divBdr>
                      <w:divsChild>
                        <w:div w:id="1373730124">
                          <w:marLeft w:val="0"/>
                          <w:marRight w:val="0"/>
                          <w:marTop w:val="0"/>
                          <w:marBottom w:val="0"/>
                          <w:divBdr>
                            <w:top w:val="none" w:sz="0" w:space="0" w:color="auto"/>
                            <w:left w:val="none" w:sz="0" w:space="0" w:color="auto"/>
                            <w:bottom w:val="none" w:sz="0" w:space="0" w:color="auto"/>
                            <w:right w:val="none" w:sz="0" w:space="0" w:color="auto"/>
                          </w:divBdr>
                          <w:divsChild>
                            <w:div w:id="125514187">
                              <w:marLeft w:val="0"/>
                              <w:marRight w:val="255"/>
                              <w:marTop w:val="0"/>
                              <w:marBottom w:val="0"/>
                              <w:divBdr>
                                <w:top w:val="none" w:sz="0" w:space="0" w:color="auto"/>
                                <w:left w:val="none" w:sz="0" w:space="0" w:color="auto"/>
                                <w:bottom w:val="none" w:sz="0" w:space="0" w:color="auto"/>
                                <w:right w:val="none" w:sz="0" w:space="0" w:color="auto"/>
                              </w:divBdr>
                              <w:divsChild>
                                <w:div w:id="1464228093">
                                  <w:marLeft w:val="0"/>
                                  <w:marRight w:val="0"/>
                                  <w:marTop w:val="0"/>
                                  <w:marBottom w:val="0"/>
                                  <w:divBdr>
                                    <w:top w:val="none" w:sz="0" w:space="0" w:color="auto"/>
                                    <w:left w:val="none" w:sz="0" w:space="0" w:color="auto"/>
                                    <w:bottom w:val="none" w:sz="0" w:space="0" w:color="auto"/>
                                    <w:right w:val="none" w:sz="0" w:space="0" w:color="auto"/>
                                  </w:divBdr>
                                  <w:divsChild>
                                    <w:div w:id="628631834">
                                      <w:marLeft w:val="0"/>
                                      <w:marRight w:val="0"/>
                                      <w:marTop w:val="0"/>
                                      <w:marBottom w:val="0"/>
                                      <w:divBdr>
                                        <w:top w:val="none" w:sz="0" w:space="0" w:color="auto"/>
                                        <w:left w:val="none" w:sz="0" w:space="0" w:color="auto"/>
                                        <w:bottom w:val="none" w:sz="0" w:space="0" w:color="auto"/>
                                        <w:right w:val="none" w:sz="0" w:space="0" w:color="auto"/>
                                      </w:divBdr>
                                      <w:divsChild>
                                        <w:div w:id="60975018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 w:id="103159831">
                          <w:marLeft w:val="3540"/>
                          <w:marRight w:val="6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6443">
          <w:marLeft w:val="0"/>
          <w:marRight w:val="0"/>
          <w:marTop w:val="0"/>
          <w:marBottom w:val="0"/>
          <w:divBdr>
            <w:top w:val="none" w:sz="0" w:space="0" w:color="auto"/>
            <w:left w:val="none" w:sz="0" w:space="0" w:color="auto"/>
            <w:bottom w:val="none" w:sz="0" w:space="0" w:color="auto"/>
            <w:right w:val="none" w:sz="0" w:space="0" w:color="auto"/>
          </w:divBdr>
          <w:divsChild>
            <w:div w:id="1337616178">
              <w:marLeft w:val="0"/>
              <w:marRight w:val="0"/>
              <w:marTop w:val="0"/>
              <w:marBottom w:val="0"/>
              <w:divBdr>
                <w:top w:val="none" w:sz="0" w:space="0" w:color="auto"/>
                <w:left w:val="none" w:sz="0" w:space="0" w:color="auto"/>
                <w:bottom w:val="none" w:sz="0" w:space="0" w:color="auto"/>
                <w:right w:val="none" w:sz="0" w:space="0" w:color="auto"/>
              </w:divBdr>
              <w:divsChild>
                <w:div w:id="1643265410">
                  <w:marLeft w:val="0"/>
                  <w:marRight w:val="0"/>
                  <w:marTop w:val="0"/>
                  <w:marBottom w:val="0"/>
                  <w:divBdr>
                    <w:top w:val="none" w:sz="0" w:space="0" w:color="auto"/>
                    <w:left w:val="none" w:sz="0" w:space="0" w:color="auto"/>
                    <w:bottom w:val="none" w:sz="0" w:space="0" w:color="auto"/>
                    <w:right w:val="none" w:sz="0" w:space="0" w:color="auto"/>
                  </w:divBdr>
                  <w:divsChild>
                    <w:div w:id="857085052">
                      <w:marLeft w:val="0"/>
                      <w:marRight w:val="0"/>
                      <w:marTop w:val="0"/>
                      <w:marBottom w:val="0"/>
                      <w:divBdr>
                        <w:top w:val="none" w:sz="0" w:space="0" w:color="auto"/>
                        <w:left w:val="none" w:sz="0" w:space="0" w:color="auto"/>
                        <w:bottom w:val="none" w:sz="0" w:space="0" w:color="auto"/>
                        <w:right w:val="none" w:sz="0" w:space="0" w:color="auto"/>
                      </w:divBdr>
                      <w:divsChild>
                        <w:div w:id="1659839924">
                          <w:marLeft w:val="0"/>
                          <w:marRight w:val="0"/>
                          <w:marTop w:val="0"/>
                          <w:marBottom w:val="0"/>
                          <w:divBdr>
                            <w:top w:val="none" w:sz="0" w:space="0" w:color="auto"/>
                            <w:left w:val="none" w:sz="0" w:space="0" w:color="auto"/>
                            <w:bottom w:val="single" w:sz="6" w:space="0" w:color="E0E0E0"/>
                            <w:right w:val="none" w:sz="0" w:space="0" w:color="auto"/>
                          </w:divBdr>
                        </w:div>
                        <w:div w:id="2133590835">
                          <w:marLeft w:val="0"/>
                          <w:marRight w:val="0"/>
                          <w:marTop w:val="0"/>
                          <w:marBottom w:val="0"/>
                          <w:divBdr>
                            <w:top w:val="none" w:sz="0" w:space="0" w:color="auto"/>
                            <w:left w:val="none" w:sz="0" w:space="0" w:color="auto"/>
                            <w:bottom w:val="none" w:sz="0" w:space="0" w:color="auto"/>
                            <w:right w:val="none" w:sz="0" w:space="0" w:color="auto"/>
                          </w:divBdr>
                          <w:divsChild>
                            <w:div w:id="49116278">
                              <w:marLeft w:val="0"/>
                              <w:marRight w:val="255"/>
                              <w:marTop w:val="0"/>
                              <w:marBottom w:val="0"/>
                              <w:divBdr>
                                <w:top w:val="none" w:sz="0" w:space="0" w:color="auto"/>
                                <w:left w:val="none" w:sz="0" w:space="0" w:color="auto"/>
                                <w:bottom w:val="none" w:sz="0" w:space="0" w:color="auto"/>
                                <w:right w:val="none" w:sz="0" w:space="0" w:color="auto"/>
                              </w:divBdr>
                              <w:divsChild>
                                <w:div w:id="449667923">
                                  <w:marLeft w:val="0"/>
                                  <w:marRight w:val="0"/>
                                  <w:marTop w:val="0"/>
                                  <w:marBottom w:val="0"/>
                                  <w:divBdr>
                                    <w:top w:val="none" w:sz="0" w:space="0" w:color="auto"/>
                                    <w:left w:val="none" w:sz="0" w:space="0" w:color="auto"/>
                                    <w:bottom w:val="none" w:sz="0" w:space="0" w:color="auto"/>
                                    <w:right w:val="none" w:sz="0" w:space="0" w:color="auto"/>
                                  </w:divBdr>
                                  <w:divsChild>
                                    <w:div w:id="1034575502">
                                      <w:marLeft w:val="0"/>
                                      <w:marRight w:val="0"/>
                                      <w:marTop w:val="0"/>
                                      <w:marBottom w:val="0"/>
                                      <w:divBdr>
                                        <w:top w:val="none" w:sz="0" w:space="0" w:color="auto"/>
                                        <w:left w:val="none" w:sz="0" w:space="0" w:color="auto"/>
                                        <w:bottom w:val="none" w:sz="0" w:space="0" w:color="auto"/>
                                        <w:right w:val="none" w:sz="0" w:space="0" w:color="auto"/>
                                      </w:divBdr>
                                      <w:divsChild>
                                        <w:div w:id="561019250">
                                          <w:marLeft w:val="0"/>
                                          <w:marRight w:val="0"/>
                                          <w:marTop w:val="0"/>
                                          <w:marBottom w:val="0"/>
                                          <w:divBdr>
                                            <w:top w:val="none" w:sz="0" w:space="0" w:color="auto"/>
                                            <w:left w:val="none" w:sz="0" w:space="0" w:color="auto"/>
                                            <w:bottom w:val="none" w:sz="0" w:space="0" w:color="auto"/>
                                            <w:right w:val="none" w:sz="0" w:space="0" w:color="auto"/>
                                          </w:divBdr>
                                          <w:divsChild>
                                            <w:div w:id="1978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2339</Words>
  <Characters>13336</Characters>
  <Application>Microsoft Macintosh Word</Application>
  <DocSecurity>0</DocSecurity>
  <Lines>111</Lines>
  <Paragraphs>31</Paragraphs>
  <ScaleCrop>false</ScaleCrop>
  <Company>SCHARP (FHCRC)</Company>
  <LinksUpToDate>false</LinksUpToDate>
  <CharactersWithSpaces>15644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Finak</cp:lastModifiedBy>
  <cp:revision>35</cp:revision>
  <dcterms:created xsi:type="dcterms:W3CDTF">2015-03-10T01:54:00Z</dcterms:created>
  <dcterms:modified xsi:type="dcterms:W3CDTF">2015-03-24T15:49:00Z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citations="5" publications="4"/&gt;&lt;/info&gt;PAPERS2_INFO_END</vt:lpwstr>
  </property>
</Properties>
</file>